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60F3" w14:textId="119958F5" w:rsidR="00AB3E1C" w:rsidRDefault="00C803AE" w:rsidP="00DF6D00">
      <w:pPr>
        <w:pStyle w:val="Title"/>
      </w:pPr>
      <w:r>
        <w:t xml:space="preserve">The Road Warrior </w:t>
      </w:r>
      <w:r w:rsidR="00DF6D00" w:rsidRPr="00DF6D00">
        <w:rPr>
          <w:noProof/>
        </w:rPr>
        <w:drawing>
          <wp:inline distT="0" distB="0" distL="0" distR="0" wp14:anchorId="6ACD2DC4" wp14:editId="5C6199D5">
            <wp:extent cx="3677163"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924054"/>
                    </a:xfrm>
                    <a:prstGeom prst="rect">
                      <a:avLst/>
                    </a:prstGeom>
                  </pic:spPr>
                </pic:pic>
              </a:graphicData>
            </a:graphic>
          </wp:inline>
        </w:drawing>
      </w:r>
    </w:p>
    <w:p w14:paraId="42F678A9" w14:textId="77777777" w:rsidR="00AB3E1C" w:rsidRDefault="00AB3E1C">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GB"/>
        </w:rPr>
        <w:id w:val="-396129435"/>
        <w:docPartObj>
          <w:docPartGallery w:val="Table of Contents"/>
          <w:docPartUnique/>
        </w:docPartObj>
      </w:sdtPr>
      <w:sdtEndPr>
        <w:rPr>
          <w:b/>
          <w:bCs/>
          <w:noProof/>
        </w:rPr>
      </w:sdtEndPr>
      <w:sdtContent>
        <w:p w14:paraId="1BBC34FA" w14:textId="01388E70" w:rsidR="00C803AE" w:rsidRDefault="00C803AE">
          <w:pPr>
            <w:pStyle w:val="TOCHeading"/>
          </w:pPr>
          <w:r>
            <w:t>Table of Contents</w:t>
          </w:r>
        </w:p>
        <w:p w14:paraId="3D8BC8C5" w14:textId="787CE8BD" w:rsidR="00EE37CD" w:rsidRDefault="00C803A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5347961" w:history="1">
            <w:r w:rsidR="00EE37CD" w:rsidRPr="00A12593">
              <w:rPr>
                <w:rStyle w:val="Hyperlink"/>
                <w:noProof/>
              </w:rPr>
              <w:t>Introduction</w:t>
            </w:r>
            <w:r w:rsidR="00EE37CD">
              <w:rPr>
                <w:noProof/>
                <w:webHidden/>
              </w:rPr>
              <w:tab/>
            </w:r>
            <w:r w:rsidR="00EE37CD">
              <w:rPr>
                <w:noProof/>
                <w:webHidden/>
              </w:rPr>
              <w:fldChar w:fldCharType="begin"/>
            </w:r>
            <w:r w:rsidR="00EE37CD">
              <w:rPr>
                <w:noProof/>
                <w:webHidden/>
              </w:rPr>
              <w:instrText xml:space="preserve"> PAGEREF _Toc145347961 \h </w:instrText>
            </w:r>
            <w:r w:rsidR="00EE37CD">
              <w:rPr>
                <w:noProof/>
                <w:webHidden/>
              </w:rPr>
            </w:r>
            <w:r w:rsidR="00EE37CD">
              <w:rPr>
                <w:noProof/>
                <w:webHidden/>
              </w:rPr>
              <w:fldChar w:fldCharType="separate"/>
            </w:r>
            <w:r w:rsidR="00EE37CD">
              <w:rPr>
                <w:noProof/>
                <w:webHidden/>
              </w:rPr>
              <w:t>3</w:t>
            </w:r>
            <w:r w:rsidR="00EE37CD">
              <w:rPr>
                <w:noProof/>
                <w:webHidden/>
              </w:rPr>
              <w:fldChar w:fldCharType="end"/>
            </w:r>
          </w:hyperlink>
        </w:p>
        <w:p w14:paraId="36A1F6ED" w14:textId="7D90233A" w:rsidR="00EE37CD" w:rsidRDefault="00000000">
          <w:pPr>
            <w:pStyle w:val="TOC1"/>
            <w:tabs>
              <w:tab w:val="right" w:leader="dot" w:pos="9016"/>
            </w:tabs>
            <w:rPr>
              <w:rFonts w:eastAsiaTheme="minorEastAsia"/>
              <w:noProof/>
              <w:lang w:eastAsia="en-GB"/>
            </w:rPr>
          </w:pPr>
          <w:hyperlink w:anchor="_Toc145347962" w:history="1">
            <w:r w:rsidR="00EE37CD" w:rsidRPr="00A12593">
              <w:rPr>
                <w:rStyle w:val="Hyperlink"/>
                <w:noProof/>
              </w:rPr>
              <w:t>Business Case</w:t>
            </w:r>
            <w:r w:rsidR="00EE37CD">
              <w:rPr>
                <w:noProof/>
                <w:webHidden/>
              </w:rPr>
              <w:tab/>
            </w:r>
            <w:r w:rsidR="00EE37CD">
              <w:rPr>
                <w:noProof/>
                <w:webHidden/>
              </w:rPr>
              <w:fldChar w:fldCharType="begin"/>
            </w:r>
            <w:r w:rsidR="00EE37CD">
              <w:rPr>
                <w:noProof/>
                <w:webHidden/>
              </w:rPr>
              <w:instrText xml:space="preserve"> PAGEREF _Toc145347962 \h </w:instrText>
            </w:r>
            <w:r w:rsidR="00EE37CD">
              <w:rPr>
                <w:noProof/>
                <w:webHidden/>
              </w:rPr>
            </w:r>
            <w:r w:rsidR="00EE37CD">
              <w:rPr>
                <w:noProof/>
                <w:webHidden/>
              </w:rPr>
              <w:fldChar w:fldCharType="separate"/>
            </w:r>
            <w:r w:rsidR="00EE37CD">
              <w:rPr>
                <w:noProof/>
                <w:webHidden/>
              </w:rPr>
              <w:t>3</w:t>
            </w:r>
            <w:r w:rsidR="00EE37CD">
              <w:rPr>
                <w:noProof/>
                <w:webHidden/>
              </w:rPr>
              <w:fldChar w:fldCharType="end"/>
            </w:r>
          </w:hyperlink>
        </w:p>
        <w:p w14:paraId="7E8AA5E7" w14:textId="514E19FE" w:rsidR="00EE37CD" w:rsidRDefault="00000000">
          <w:pPr>
            <w:pStyle w:val="TOC2"/>
            <w:tabs>
              <w:tab w:val="right" w:leader="dot" w:pos="9016"/>
            </w:tabs>
            <w:rPr>
              <w:rFonts w:eastAsiaTheme="minorEastAsia"/>
              <w:noProof/>
              <w:lang w:eastAsia="en-GB"/>
            </w:rPr>
          </w:pPr>
          <w:hyperlink w:anchor="_Toc145347963" w:history="1">
            <w:r w:rsidR="00EE37CD" w:rsidRPr="00A12593">
              <w:rPr>
                <w:rStyle w:val="Hyperlink"/>
                <w:noProof/>
              </w:rPr>
              <w:t>Mission</w:t>
            </w:r>
            <w:r w:rsidR="00EE37CD">
              <w:rPr>
                <w:noProof/>
                <w:webHidden/>
              </w:rPr>
              <w:tab/>
            </w:r>
            <w:r w:rsidR="00EE37CD">
              <w:rPr>
                <w:noProof/>
                <w:webHidden/>
              </w:rPr>
              <w:fldChar w:fldCharType="begin"/>
            </w:r>
            <w:r w:rsidR="00EE37CD">
              <w:rPr>
                <w:noProof/>
                <w:webHidden/>
              </w:rPr>
              <w:instrText xml:space="preserve"> PAGEREF _Toc145347963 \h </w:instrText>
            </w:r>
            <w:r w:rsidR="00EE37CD">
              <w:rPr>
                <w:noProof/>
                <w:webHidden/>
              </w:rPr>
            </w:r>
            <w:r w:rsidR="00EE37CD">
              <w:rPr>
                <w:noProof/>
                <w:webHidden/>
              </w:rPr>
              <w:fldChar w:fldCharType="separate"/>
            </w:r>
            <w:r w:rsidR="00EE37CD">
              <w:rPr>
                <w:noProof/>
                <w:webHidden/>
              </w:rPr>
              <w:t>3</w:t>
            </w:r>
            <w:r w:rsidR="00EE37CD">
              <w:rPr>
                <w:noProof/>
                <w:webHidden/>
              </w:rPr>
              <w:fldChar w:fldCharType="end"/>
            </w:r>
          </w:hyperlink>
        </w:p>
        <w:p w14:paraId="280B9DE2" w14:textId="7BD1DB2A" w:rsidR="00EE37CD" w:rsidRDefault="00000000">
          <w:pPr>
            <w:pStyle w:val="TOC2"/>
            <w:tabs>
              <w:tab w:val="right" w:leader="dot" w:pos="9016"/>
            </w:tabs>
            <w:rPr>
              <w:rFonts w:eastAsiaTheme="minorEastAsia"/>
              <w:noProof/>
              <w:lang w:eastAsia="en-GB"/>
            </w:rPr>
          </w:pPr>
          <w:hyperlink w:anchor="_Toc145347964" w:history="1">
            <w:r w:rsidR="00EE37CD" w:rsidRPr="00A12593">
              <w:rPr>
                <w:rStyle w:val="Hyperlink"/>
                <w:noProof/>
              </w:rPr>
              <w:t>Problem statement</w:t>
            </w:r>
            <w:r w:rsidR="00EE37CD">
              <w:rPr>
                <w:noProof/>
                <w:webHidden/>
              </w:rPr>
              <w:tab/>
            </w:r>
            <w:r w:rsidR="00EE37CD">
              <w:rPr>
                <w:noProof/>
                <w:webHidden/>
              </w:rPr>
              <w:fldChar w:fldCharType="begin"/>
            </w:r>
            <w:r w:rsidR="00EE37CD">
              <w:rPr>
                <w:noProof/>
                <w:webHidden/>
              </w:rPr>
              <w:instrText xml:space="preserve"> PAGEREF _Toc145347964 \h </w:instrText>
            </w:r>
            <w:r w:rsidR="00EE37CD">
              <w:rPr>
                <w:noProof/>
                <w:webHidden/>
              </w:rPr>
            </w:r>
            <w:r w:rsidR="00EE37CD">
              <w:rPr>
                <w:noProof/>
                <w:webHidden/>
              </w:rPr>
              <w:fldChar w:fldCharType="separate"/>
            </w:r>
            <w:r w:rsidR="00EE37CD">
              <w:rPr>
                <w:noProof/>
                <w:webHidden/>
              </w:rPr>
              <w:t>3</w:t>
            </w:r>
            <w:r w:rsidR="00EE37CD">
              <w:rPr>
                <w:noProof/>
                <w:webHidden/>
              </w:rPr>
              <w:fldChar w:fldCharType="end"/>
            </w:r>
          </w:hyperlink>
        </w:p>
        <w:p w14:paraId="60B4B074" w14:textId="2D817EA4" w:rsidR="00EE37CD" w:rsidRDefault="00000000">
          <w:pPr>
            <w:pStyle w:val="TOC2"/>
            <w:tabs>
              <w:tab w:val="right" w:leader="dot" w:pos="9016"/>
            </w:tabs>
            <w:rPr>
              <w:rFonts w:eastAsiaTheme="minorEastAsia"/>
              <w:noProof/>
              <w:lang w:eastAsia="en-GB"/>
            </w:rPr>
          </w:pPr>
          <w:hyperlink w:anchor="_Toc145347965" w:history="1">
            <w:r w:rsidR="00EE37CD" w:rsidRPr="00A12593">
              <w:rPr>
                <w:rStyle w:val="Hyperlink"/>
                <w:noProof/>
              </w:rPr>
              <w:t>Non-Functional Requirements</w:t>
            </w:r>
            <w:r w:rsidR="00EE37CD">
              <w:rPr>
                <w:noProof/>
                <w:webHidden/>
              </w:rPr>
              <w:tab/>
            </w:r>
            <w:r w:rsidR="00EE37CD">
              <w:rPr>
                <w:noProof/>
                <w:webHidden/>
              </w:rPr>
              <w:fldChar w:fldCharType="begin"/>
            </w:r>
            <w:r w:rsidR="00EE37CD">
              <w:rPr>
                <w:noProof/>
                <w:webHidden/>
              </w:rPr>
              <w:instrText xml:space="preserve"> PAGEREF _Toc145347965 \h </w:instrText>
            </w:r>
            <w:r w:rsidR="00EE37CD">
              <w:rPr>
                <w:noProof/>
                <w:webHidden/>
              </w:rPr>
            </w:r>
            <w:r w:rsidR="00EE37CD">
              <w:rPr>
                <w:noProof/>
                <w:webHidden/>
              </w:rPr>
              <w:fldChar w:fldCharType="separate"/>
            </w:r>
            <w:r w:rsidR="00EE37CD">
              <w:rPr>
                <w:noProof/>
                <w:webHidden/>
              </w:rPr>
              <w:t>3</w:t>
            </w:r>
            <w:r w:rsidR="00EE37CD">
              <w:rPr>
                <w:noProof/>
                <w:webHidden/>
              </w:rPr>
              <w:fldChar w:fldCharType="end"/>
            </w:r>
          </w:hyperlink>
        </w:p>
        <w:p w14:paraId="0EE24BAD" w14:textId="1E8D91A6" w:rsidR="00EE37CD" w:rsidRDefault="00000000">
          <w:pPr>
            <w:pStyle w:val="TOC1"/>
            <w:tabs>
              <w:tab w:val="right" w:leader="dot" w:pos="9016"/>
            </w:tabs>
            <w:rPr>
              <w:rFonts w:eastAsiaTheme="minorEastAsia"/>
              <w:noProof/>
              <w:lang w:eastAsia="en-GB"/>
            </w:rPr>
          </w:pPr>
          <w:hyperlink w:anchor="_Toc145347966" w:history="1">
            <w:r w:rsidR="00EE37CD" w:rsidRPr="00A12593">
              <w:rPr>
                <w:rStyle w:val="Hyperlink"/>
                <w:noProof/>
              </w:rPr>
              <w:t>Assumptions</w:t>
            </w:r>
            <w:r w:rsidR="00EE37CD">
              <w:rPr>
                <w:noProof/>
                <w:webHidden/>
              </w:rPr>
              <w:tab/>
            </w:r>
            <w:r w:rsidR="00EE37CD">
              <w:rPr>
                <w:noProof/>
                <w:webHidden/>
              </w:rPr>
              <w:fldChar w:fldCharType="begin"/>
            </w:r>
            <w:r w:rsidR="00EE37CD">
              <w:rPr>
                <w:noProof/>
                <w:webHidden/>
              </w:rPr>
              <w:instrText xml:space="preserve"> PAGEREF _Toc145347966 \h </w:instrText>
            </w:r>
            <w:r w:rsidR="00EE37CD">
              <w:rPr>
                <w:noProof/>
                <w:webHidden/>
              </w:rPr>
            </w:r>
            <w:r w:rsidR="00EE37CD">
              <w:rPr>
                <w:noProof/>
                <w:webHidden/>
              </w:rPr>
              <w:fldChar w:fldCharType="separate"/>
            </w:r>
            <w:r w:rsidR="00EE37CD">
              <w:rPr>
                <w:noProof/>
                <w:webHidden/>
              </w:rPr>
              <w:t>3</w:t>
            </w:r>
            <w:r w:rsidR="00EE37CD">
              <w:rPr>
                <w:noProof/>
                <w:webHidden/>
              </w:rPr>
              <w:fldChar w:fldCharType="end"/>
            </w:r>
          </w:hyperlink>
        </w:p>
        <w:p w14:paraId="1A7DF727" w14:textId="580448C2" w:rsidR="00EE37CD" w:rsidRDefault="00000000">
          <w:pPr>
            <w:pStyle w:val="TOC1"/>
            <w:tabs>
              <w:tab w:val="right" w:leader="dot" w:pos="9016"/>
            </w:tabs>
            <w:rPr>
              <w:rFonts w:eastAsiaTheme="minorEastAsia"/>
              <w:noProof/>
              <w:lang w:eastAsia="en-GB"/>
            </w:rPr>
          </w:pPr>
          <w:hyperlink w:anchor="_Toc145347967" w:history="1">
            <w:r w:rsidR="00EE37CD" w:rsidRPr="00A12593">
              <w:rPr>
                <w:rStyle w:val="Hyperlink"/>
                <w:noProof/>
              </w:rPr>
              <w:t>User Stories</w:t>
            </w:r>
            <w:r w:rsidR="00EE37CD">
              <w:rPr>
                <w:noProof/>
                <w:webHidden/>
              </w:rPr>
              <w:tab/>
            </w:r>
            <w:r w:rsidR="00EE37CD">
              <w:rPr>
                <w:noProof/>
                <w:webHidden/>
              </w:rPr>
              <w:fldChar w:fldCharType="begin"/>
            </w:r>
            <w:r w:rsidR="00EE37CD">
              <w:rPr>
                <w:noProof/>
                <w:webHidden/>
              </w:rPr>
              <w:instrText xml:space="preserve"> PAGEREF _Toc145347967 \h </w:instrText>
            </w:r>
            <w:r w:rsidR="00EE37CD">
              <w:rPr>
                <w:noProof/>
                <w:webHidden/>
              </w:rPr>
            </w:r>
            <w:r w:rsidR="00EE37CD">
              <w:rPr>
                <w:noProof/>
                <w:webHidden/>
              </w:rPr>
              <w:fldChar w:fldCharType="separate"/>
            </w:r>
            <w:r w:rsidR="00EE37CD">
              <w:rPr>
                <w:noProof/>
                <w:webHidden/>
              </w:rPr>
              <w:t>4</w:t>
            </w:r>
            <w:r w:rsidR="00EE37CD">
              <w:rPr>
                <w:noProof/>
                <w:webHidden/>
              </w:rPr>
              <w:fldChar w:fldCharType="end"/>
            </w:r>
          </w:hyperlink>
        </w:p>
        <w:p w14:paraId="6D7F5BB2" w14:textId="6B1ADAEE" w:rsidR="00EE37CD" w:rsidRDefault="00000000">
          <w:pPr>
            <w:pStyle w:val="TOC2"/>
            <w:tabs>
              <w:tab w:val="right" w:leader="dot" w:pos="9016"/>
            </w:tabs>
            <w:rPr>
              <w:rFonts w:eastAsiaTheme="minorEastAsia"/>
              <w:noProof/>
              <w:lang w:eastAsia="en-GB"/>
            </w:rPr>
          </w:pPr>
          <w:hyperlink w:anchor="_Toc145347968" w:history="1">
            <w:r w:rsidR="00EE37CD" w:rsidRPr="00A12593">
              <w:rPr>
                <w:rStyle w:val="Hyperlink"/>
                <w:noProof/>
              </w:rPr>
              <w:t>Road Warriors</w:t>
            </w:r>
            <w:r w:rsidR="00EE37CD">
              <w:rPr>
                <w:noProof/>
                <w:webHidden/>
              </w:rPr>
              <w:tab/>
            </w:r>
            <w:r w:rsidR="00EE37CD">
              <w:rPr>
                <w:noProof/>
                <w:webHidden/>
              </w:rPr>
              <w:fldChar w:fldCharType="begin"/>
            </w:r>
            <w:r w:rsidR="00EE37CD">
              <w:rPr>
                <w:noProof/>
                <w:webHidden/>
              </w:rPr>
              <w:instrText xml:space="preserve"> PAGEREF _Toc145347968 \h </w:instrText>
            </w:r>
            <w:r w:rsidR="00EE37CD">
              <w:rPr>
                <w:noProof/>
                <w:webHidden/>
              </w:rPr>
            </w:r>
            <w:r w:rsidR="00EE37CD">
              <w:rPr>
                <w:noProof/>
                <w:webHidden/>
              </w:rPr>
              <w:fldChar w:fldCharType="separate"/>
            </w:r>
            <w:r w:rsidR="00EE37CD">
              <w:rPr>
                <w:noProof/>
                <w:webHidden/>
              </w:rPr>
              <w:t>4</w:t>
            </w:r>
            <w:r w:rsidR="00EE37CD">
              <w:rPr>
                <w:noProof/>
                <w:webHidden/>
              </w:rPr>
              <w:fldChar w:fldCharType="end"/>
            </w:r>
          </w:hyperlink>
        </w:p>
        <w:p w14:paraId="49EDB546" w14:textId="48C38339" w:rsidR="00EE37CD" w:rsidRDefault="00000000">
          <w:pPr>
            <w:pStyle w:val="TOC2"/>
            <w:tabs>
              <w:tab w:val="right" w:leader="dot" w:pos="9016"/>
            </w:tabs>
            <w:rPr>
              <w:rFonts w:eastAsiaTheme="minorEastAsia"/>
              <w:noProof/>
              <w:lang w:eastAsia="en-GB"/>
            </w:rPr>
          </w:pPr>
          <w:hyperlink w:anchor="_Toc145347969" w:history="1">
            <w:r w:rsidR="00EE37CD" w:rsidRPr="00A12593">
              <w:rPr>
                <w:rStyle w:val="Hyperlink"/>
                <w:noProof/>
              </w:rPr>
              <w:t>The Agent</w:t>
            </w:r>
            <w:r w:rsidR="00EE37CD">
              <w:rPr>
                <w:noProof/>
                <w:webHidden/>
              </w:rPr>
              <w:tab/>
            </w:r>
            <w:r w:rsidR="00EE37CD">
              <w:rPr>
                <w:noProof/>
                <w:webHidden/>
              </w:rPr>
              <w:fldChar w:fldCharType="begin"/>
            </w:r>
            <w:r w:rsidR="00EE37CD">
              <w:rPr>
                <w:noProof/>
                <w:webHidden/>
              </w:rPr>
              <w:instrText xml:space="preserve"> PAGEREF _Toc145347969 \h </w:instrText>
            </w:r>
            <w:r w:rsidR="00EE37CD">
              <w:rPr>
                <w:noProof/>
                <w:webHidden/>
              </w:rPr>
            </w:r>
            <w:r w:rsidR="00EE37CD">
              <w:rPr>
                <w:noProof/>
                <w:webHidden/>
              </w:rPr>
              <w:fldChar w:fldCharType="separate"/>
            </w:r>
            <w:r w:rsidR="00EE37CD">
              <w:rPr>
                <w:noProof/>
                <w:webHidden/>
              </w:rPr>
              <w:t>4</w:t>
            </w:r>
            <w:r w:rsidR="00EE37CD">
              <w:rPr>
                <w:noProof/>
                <w:webHidden/>
              </w:rPr>
              <w:fldChar w:fldCharType="end"/>
            </w:r>
          </w:hyperlink>
        </w:p>
        <w:p w14:paraId="3F5010C7" w14:textId="6CD5D69F" w:rsidR="00EE37CD" w:rsidRDefault="00000000">
          <w:pPr>
            <w:pStyle w:val="TOC2"/>
            <w:tabs>
              <w:tab w:val="right" w:leader="dot" w:pos="9016"/>
            </w:tabs>
            <w:rPr>
              <w:rFonts w:eastAsiaTheme="minorEastAsia"/>
              <w:noProof/>
              <w:lang w:eastAsia="en-GB"/>
            </w:rPr>
          </w:pPr>
          <w:hyperlink w:anchor="_Toc145347970" w:history="1">
            <w:r w:rsidR="00EE37CD" w:rsidRPr="00A12593">
              <w:rPr>
                <w:rStyle w:val="Hyperlink"/>
                <w:noProof/>
              </w:rPr>
              <w:t>The Customer</w:t>
            </w:r>
            <w:r w:rsidR="00EE37CD">
              <w:rPr>
                <w:noProof/>
                <w:webHidden/>
              </w:rPr>
              <w:tab/>
            </w:r>
            <w:r w:rsidR="00EE37CD">
              <w:rPr>
                <w:noProof/>
                <w:webHidden/>
              </w:rPr>
              <w:fldChar w:fldCharType="begin"/>
            </w:r>
            <w:r w:rsidR="00EE37CD">
              <w:rPr>
                <w:noProof/>
                <w:webHidden/>
              </w:rPr>
              <w:instrText xml:space="preserve"> PAGEREF _Toc145347970 \h </w:instrText>
            </w:r>
            <w:r w:rsidR="00EE37CD">
              <w:rPr>
                <w:noProof/>
                <w:webHidden/>
              </w:rPr>
            </w:r>
            <w:r w:rsidR="00EE37CD">
              <w:rPr>
                <w:noProof/>
                <w:webHidden/>
              </w:rPr>
              <w:fldChar w:fldCharType="separate"/>
            </w:r>
            <w:r w:rsidR="00EE37CD">
              <w:rPr>
                <w:noProof/>
                <w:webHidden/>
              </w:rPr>
              <w:t>4</w:t>
            </w:r>
            <w:r w:rsidR="00EE37CD">
              <w:rPr>
                <w:noProof/>
                <w:webHidden/>
              </w:rPr>
              <w:fldChar w:fldCharType="end"/>
            </w:r>
          </w:hyperlink>
        </w:p>
        <w:p w14:paraId="7DA06DAB" w14:textId="68FFBF10" w:rsidR="00EE37CD" w:rsidRDefault="00000000">
          <w:pPr>
            <w:pStyle w:val="TOC1"/>
            <w:tabs>
              <w:tab w:val="right" w:leader="dot" w:pos="9016"/>
            </w:tabs>
            <w:rPr>
              <w:rFonts w:eastAsiaTheme="minorEastAsia"/>
              <w:noProof/>
              <w:lang w:eastAsia="en-GB"/>
            </w:rPr>
          </w:pPr>
          <w:hyperlink w:anchor="_Toc145347971" w:history="1">
            <w:r w:rsidR="00EE37CD" w:rsidRPr="00A12593">
              <w:rPr>
                <w:rStyle w:val="Hyperlink"/>
                <w:noProof/>
              </w:rPr>
              <w:t>Straw Man Use Cases</w:t>
            </w:r>
            <w:r w:rsidR="00EE37CD">
              <w:rPr>
                <w:noProof/>
                <w:webHidden/>
              </w:rPr>
              <w:tab/>
            </w:r>
            <w:r w:rsidR="00EE37CD">
              <w:rPr>
                <w:noProof/>
                <w:webHidden/>
              </w:rPr>
              <w:fldChar w:fldCharType="begin"/>
            </w:r>
            <w:r w:rsidR="00EE37CD">
              <w:rPr>
                <w:noProof/>
                <w:webHidden/>
              </w:rPr>
              <w:instrText xml:space="preserve"> PAGEREF _Toc145347971 \h </w:instrText>
            </w:r>
            <w:r w:rsidR="00EE37CD">
              <w:rPr>
                <w:noProof/>
                <w:webHidden/>
              </w:rPr>
            </w:r>
            <w:r w:rsidR="00EE37CD">
              <w:rPr>
                <w:noProof/>
                <w:webHidden/>
              </w:rPr>
              <w:fldChar w:fldCharType="separate"/>
            </w:r>
            <w:r w:rsidR="00EE37CD">
              <w:rPr>
                <w:noProof/>
                <w:webHidden/>
              </w:rPr>
              <w:t>4</w:t>
            </w:r>
            <w:r w:rsidR="00EE37CD">
              <w:rPr>
                <w:noProof/>
                <w:webHidden/>
              </w:rPr>
              <w:fldChar w:fldCharType="end"/>
            </w:r>
          </w:hyperlink>
        </w:p>
        <w:p w14:paraId="0E9C2EFD" w14:textId="2740942B" w:rsidR="00EE37CD" w:rsidRDefault="00000000">
          <w:pPr>
            <w:pStyle w:val="TOC2"/>
            <w:tabs>
              <w:tab w:val="right" w:leader="dot" w:pos="9016"/>
            </w:tabs>
            <w:rPr>
              <w:rFonts w:eastAsiaTheme="minorEastAsia"/>
              <w:noProof/>
              <w:lang w:eastAsia="en-GB"/>
            </w:rPr>
          </w:pPr>
          <w:hyperlink w:anchor="_Toc145347972" w:history="1">
            <w:r w:rsidR="00EE37CD" w:rsidRPr="00A12593">
              <w:rPr>
                <w:rStyle w:val="Hyperlink"/>
                <w:noProof/>
              </w:rPr>
              <w:t>Automated Itinerary Discovery</w:t>
            </w:r>
            <w:r w:rsidR="00EE37CD">
              <w:rPr>
                <w:noProof/>
                <w:webHidden/>
              </w:rPr>
              <w:tab/>
            </w:r>
            <w:r w:rsidR="00EE37CD">
              <w:rPr>
                <w:noProof/>
                <w:webHidden/>
              </w:rPr>
              <w:fldChar w:fldCharType="begin"/>
            </w:r>
            <w:r w:rsidR="00EE37CD">
              <w:rPr>
                <w:noProof/>
                <w:webHidden/>
              </w:rPr>
              <w:instrText xml:space="preserve"> PAGEREF _Toc145347972 \h </w:instrText>
            </w:r>
            <w:r w:rsidR="00EE37CD">
              <w:rPr>
                <w:noProof/>
                <w:webHidden/>
              </w:rPr>
            </w:r>
            <w:r w:rsidR="00EE37CD">
              <w:rPr>
                <w:noProof/>
                <w:webHidden/>
              </w:rPr>
              <w:fldChar w:fldCharType="separate"/>
            </w:r>
            <w:r w:rsidR="00EE37CD">
              <w:rPr>
                <w:noProof/>
                <w:webHidden/>
              </w:rPr>
              <w:t>4</w:t>
            </w:r>
            <w:r w:rsidR="00EE37CD">
              <w:rPr>
                <w:noProof/>
                <w:webHidden/>
              </w:rPr>
              <w:fldChar w:fldCharType="end"/>
            </w:r>
          </w:hyperlink>
        </w:p>
        <w:p w14:paraId="18C348C0" w14:textId="1480F5FB" w:rsidR="00EE37CD" w:rsidRDefault="00000000">
          <w:pPr>
            <w:pStyle w:val="TOC2"/>
            <w:tabs>
              <w:tab w:val="right" w:leader="dot" w:pos="9016"/>
            </w:tabs>
            <w:rPr>
              <w:rFonts w:eastAsiaTheme="minorEastAsia"/>
              <w:noProof/>
              <w:lang w:eastAsia="en-GB"/>
            </w:rPr>
          </w:pPr>
          <w:hyperlink w:anchor="_Toc145347973" w:history="1">
            <w:r w:rsidR="00EE37CD" w:rsidRPr="00A12593">
              <w:rPr>
                <w:rStyle w:val="Hyperlink"/>
                <w:noProof/>
              </w:rPr>
              <w:t>Manual Itinerary Entry</w:t>
            </w:r>
            <w:r w:rsidR="00EE37CD">
              <w:rPr>
                <w:noProof/>
                <w:webHidden/>
              </w:rPr>
              <w:tab/>
            </w:r>
            <w:r w:rsidR="00EE37CD">
              <w:rPr>
                <w:noProof/>
                <w:webHidden/>
              </w:rPr>
              <w:fldChar w:fldCharType="begin"/>
            </w:r>
            <w:r w:rsidR="00EE37CD">
              <w:rPr>
                <w:noProof/>
                <w:webHidden/>
              </w:rPr>
              <w:instrText xml:space="preserve"> PAGEREF _Toc145347973 \h </w:instrText>
            </w:r>
            <w:r w:rsidR="00EE37CD">
              <w:rPr>
                <w:noProof/>
                <w:webHidden/>
              </w:rPr>
            </w:r>
            <w:r w:rsidR="00EE37CD">
              <w:rPr>
                <w:noProof/>
                <w:webHidden/>
              </w:rPr>
              <w:fldChar w:fldCharType="separate"/>
            </w:r>
            <w:r w:rsidR="00EE37CD">
              <w:rPr>
                <w:noProof/>
                <w:webHidden/>
              </w:rPr>
              <w:t>5</w:t>
            </w:r>
            <w:r w:rsidR="00EE37CD">
              <w:rPr>
                <w:noProof/>
                <w:webHidden/>
              </w:rPr>
              <w:fldChar w:fldCharType="end"/>
            </w:r>
          </w:hyperlink>
        </w:p>
        <w:p w14:paraId="1E492587" w14:textId="16CAA101" w:rsidR="00C803AE" w:rsidRDefault="00C803AE">
          <w:r>
            <w:rPr>
              <w:b/>
              <w:bCs/>
              <w:noProof/>
            </w:rPr>
            <w:fldChar w:fldCharType="end"/>
          </w:r>
        </w:p>
      </w:sdtContent>
    </w:sdt>
    <w:p w14:paraId="4CB270EB" w14:textId="4C2B31D3" w:rsidR="00C803AE" w:rsidRDefault="00C803AE">
      <w:pPr>
        <w:rPr>
          <w:rFonts w:asciiTheme="majorHAnsi" w:eastAsiaTheme="majorEastAsia" w:hAnsiTheme="majorHAnsi" w:cstheme="majorBidi"/>
          <w:color w:val="2F5496" w:themeColor="accent1" w:themeShade="BF"/>
          <w:sz w:val="32"/>
          <w:szCs w:val="32"/>
        </w:rPr>
      </w:pPr>
      <w:r>
        <w:br w:type="page"/>
      </w:r>
    </w:p>
    <w:p w14:paraId="1DF77B8B" w14:textId="52FA4949" w:rsidR="00C803AE" w:rsidRDefault="00C803AE" w:rsidP="00C803AE">
      <w:pPr>
        <w:pStyle w:val="Heading1"/>
      </w:pPr>
      <w:bookmarkStart w:id="0" w:name="_Toc145347961"/>
      <w:r>
        <w:lastRenderedPageBreak/>
        <w:t>Introduction</w:t>
      </w:r>
      <w:bookmarkEnd w:id="0"/>
    </w:p>
    <w:p w14:paraId="0F541072" w14:textId="0B9114A7" w:rsidR="00C803AE" w:rsidRDefault="00C803AE" w:rsidP="00C803AE">
      <w:r>
        <w:t xml:space="preserve">Do you travel frequently? Do you book </w:t>
      </w:r>
      <w:r w:rsidR="325B9061">
        <w:t xml:space="preserve">stays, </w:t>
      </w:r>
      <w:r>
        <w:t xml:space="preserve">flights, cars, buses and trains? Are you frustrated by trying to keep track of all of your travel arrangements by sifting through your email and the different travel providers’ apps? </w:t>
      </w:r>
    </w:p>
    <w:p w14:paraId="66DA58CC" w14:textId="1544B077" w:rsidR="00C803AE" w:rsidRDefault="00C803AE" w:rsidP="00C803AE">
      <w:r>
        <w:t>The Road Warrior offers a single point of truth for all your travel arrangements. Hotels, cars, flights, trains, buses, all arranged into a simple trip-centred interface.</w:t>
      </w:r>
    </w:p>
    <w:p w14:paraId="60C310FC" w14:textId="3ABF53F4" w:rsidR="00C803AE" w:rsidRDefault="00C803AE" w:rsidP="00C803AE">
      <w:pPr>
        <w:pStyle w:val="Heading1"/>
      </w:pPr>
      <w:bookmarkStart w:id="1" w:name="_Toc145347962"/>
      <w:r>
        <w:t>Business Case</w:t>
      </w:r>
      <w:bookmarkEnd w:id="1"/>
    </w:p>
    <w:p w14:paraId="59047AED" w14:textId="2D35A2AC" w:rsidR="00C803AE" w:rsidRDefault="00C803AE" w:rsidP="00C803AE">
      <w:pPr>
        <w:pStyle w:val="Heading2"/>
      </w:pPr>
      <w:bookmarkStart w:id="2" w:name="_Toc145347963"/>
      <w:r>
        <w:t>Mission</w:t>
      </w:r>
      <w:bookmarkEnd w:id="2"/>
    </w:p>
    <w:p w14:paraId="7DAE7214" w14:textId="2A9ACB7C" w:rsidR="00C803AE" w:rsidRDefault="00300374" w:rsidP="00C803AE">
      <w:r>
        <w:t>To be the platform that frequent travellers and travel marketers rely on for accurate travel information.</w:t>
      </w:r>
    </w:p>
    <w:p w14:paraId="0F7D1204" w14:textId="5C48F203" w:rsidR="00F13FDD" w:rsidRDefault="00F13FDD" w:rsidP="00F13FDD">
      <w:pPr>
        <w:pStyle w:val="Heading2"/>
      </w:pPr>
      <w:bookmarkStart w:id="3" w:name="_Toc145347964"/>
      <w:r>
        <w:t>Problem statement</w:t>
      </w:r>
      <w:bookmarkEnd w:id="3"/>
    </w:p>
    <w:p w14:paraId="75793C65" w14:textId="2380ACEF" w:rsidR="00F13FDD" w:rsidRDefault="00EF45FE" w:rsidP="00F13FDD">
      <w:pPr>
        <w:pStyle w:val="ListParagraph"/>
        <w:numPr>
          <w:ilvl w:val="0"/>
          <w:numId w:val="3"/>
        </w:numPr>
      </w:pPr>
      <w:r>
        <w:t>I can’t keep track of my travel reservations across emails and provider-specific apps</w:t>
      </w:r>
      <w:r w:rsidR="00011721">
        <w:t>. I worry that I will miss messages about checking in, delays or cancellations.</w:t>
      </w:r>
    </w:p>
    <w:p w14:paraId="57094BC7" w14:textId="218F60D0" w:rsidR="00F13FDD" w:rsidRDefault="00EF45FE" w:rsidP="00C803AE">
      <w:pPr>
        <w:pStyle w:val="ListParagraph"/>
        <w:numPr>
          <w:ilvl w:val="0"/>
          <w:numId w:val="3"/>
        </w:numPr>
      </w:pPr>
      <w:r>
        <w:t xml:space="preserve">There </w:t>
      </w:r>
      <w:r w:rsidR="00011721">
        <w:t xml:space="preserve">are few ways to get a </w:t>
      </w:r>
      <w:r>
        <w:t>consolidated view of traveller information. Providers, marketers and researchers cannot easily piece together trends for end-to-end travel</w:t>
      </w:r>
    </w:p>
    <w:p w14:paraId="024BAF88" w14:textId="04E612B6" w:rsidR="00F13FDD" w:rsidRDefault="00EF45FE" w:rsidP="00300374">
      <w:pPr>
        <w:pStyle w:val="Heading2"/>
      </w:pPr>
      <w:bookmarkStart w:id="4" w:name="_Toc145347965"/>
      <w:r>
        <w:t xml:space="preserve">Non-Functional </w:t>
      </w:r>
      <w:r w:rsidR="00F13FDD">
        <w:t>Requirements</w:t>
      </w:r>
      <w:bookmarkEnd w:id="4"/>
    </w:p>
    <w:p w14:paraId="7EFDEE44" w14:textId="491F01A9" w:rsidR="00300374" w:rsidRDefault="00F13FDD" w:rsidP="00300374">
      <w:pPr>
        <w:pStyle w:val="ListParagraph"/>
        <w:numPr>
          <w:ilvl w:val="0"/>
          <w:numId w:val="2"/>
        </w:numPr>
      </w:pPr>
      <w:r>
        <w:t xml:space="preserve">Platform is expected to have </w:t>
      </w:r>
      <w:r w:rsidR="00300374">
        <w:t>2 million active users / week</w:t>
      </w:r>
      <w:r>
        <w:t xml:space="preserve"> with a t</w:t>
      </w:r>
      <w:r w:rsidR="00300374">
        <w:t>otal 15 million user accounts</w:t>
      </w:r>
    </w:p>
    <w:p w14:paraId="693C71DA" w14:textId="3F550D24" w:rsidR="00300374" w:rsidRDefault="00F13FDD" w:rsidP="00EF45FE">
      <w:pPr>
        <w:pStyle w:val="ListParagraph"/>
        <w:numPr>
          <w:ilvl w:val="1"/>
          <w:numId w:val="2"/>
        </w:numPr>
      </w:pPr>
      <w:r>
        <w:t>On a weekly basis usage will most likely have peaks between Sunday-Monday and Thursday-Friday, as most of the customer base is expected to be business travel</w:t>
      </w:r>
    </w:p>
    <w:p w14:paraId="3CE602DB" w14:textId="0B3E5A7A" w:rsidR="00F13FDD" w:rsidRDefault="00F13FDD" w:rsidP="00EF45FE">
      <w:pPr>
        <w:pStyle w:val="ListParagraph"/>
        <w:numPr>
          <w:ilvl w:val="1"/>
          <w:numId w:val="2"/>
        </w:numPr>
      </w:pPr>
      <w:r>
        <w:t>Major travel disruptions such as storms and other large events will cause dramatic peaks in some areas of the software</w:t>
      </w:r>
    </w:p>
    <w:p w14:paraId="7221AAA5" w14:textId="581615CF" w:rsidR="00F13FDD" w:rsidRDefault="00EF45FE" w:rsidP="00300374">
      <w:pPr>
        <w:pStyle w:val="ListParagraph"/>
        <w:numPr>
          <w:ilvl w:val="0"/>
          <w:numId w:val="2"/>
        </w:numPr>
      </w:pPr>
      <w:r>
        <w:t>The Road Warrior will monetize its data, whi</w:t>
      </w:r>
      <w:r w:rsidR="00011721">
        <w:t>ch may mean large queries being run against its data.</w:t>
      </w:r>
    </w:p>
    <w:p w14:paraId="624F794B" w14:textId="622AA92F" w:rsidR="00011721" w:rsidRDefault="00011721" w:rsidP="00300374">
      <w:pPr>
        <w:pStyle w:val="ListParagraph"/>
        <w:numPr>
          <w:ilvl w:val="0"/>
          <w:numId w:val="2"/>
        </w:numPr>
      </w:pPr>
      <w:r>
        <w:t>Users must be able to access the system from around the world at all times</w:t>
      </w:r>
    </w:p>
    <w:p w14:paraId="19A96916" w14:textId="29249745" w:rsidR="00011721" w:rsidRDefault="00011721" w:rsidP="00300374">
      <w:pPr>
        <w:pStyle w:val="ListParagraph"/>
        <w:numPr>
          <w:ilvl w:val="0"/>
          <w:numId w:val="2"/>
        </w:numPr>
      </w:pPr>
      <w:r>
        <w:t>Updates to travel arrangements must be communicated to The Road Warrior users within 5 minutes after generation from the source</w:t>
      </w:r>
    </w:p>
    <w:p w14:paraId="7BCBED55" w14:textId="02BC3615" w:rsidR="00011721" w:rsidRDefault="00011721" w:rsidP="00300374">
      <w:pPr>
        <w:pStyle w:val="ListParagraph"/>
        <w:numPr>
          <w:ilvl w:val="0"/>
          <w:numId w:val="2"/>
        </w:numPr>
      </w:pPr>
      <w:r>
        <w:t>Our customers are very demanding for performance. First-</w:t>
      </w:r>
      <w:proofErr w:type="spellStart"/>
      <w:r>
        <w:t>contentful</w:t>
      </w:r>
      <w:proofErr w:type="spellEnd"/>
      <w:r>
        <w:t xml:space="preserve"> paint should occur under 1.4 seconds</w:t>
      </w:r>
    </w:p>
    <w:p w14:paraId="71E74CB4" w14:textId="77777777" w:rsidR="00300374" w:rsidRPr="00300374" w:rsidRDefault="00300374" w:rsidP="00300374"/>
    <w:p w14:paraId="7221B375" w14:textId="0A260773" w:rsidR="00117A0B" w:rsidRDefault="003B59CA" w:rsidP="00C803AE">
      <w:pPr>
        <w:pStyle w:val="Heading1"/>
      </w:pPr>
      <w:bookmarkStart w:id="5" w:name="_Toc145347966"/>
      <w:r>
        <w:t>Assumption</w:t>
      </w:r>
      <w:r w:rsidR="00300374">
        <w:t>s</w:t>
      </w:r>
      <w:bookmarkEnd w:id="5"/>
    </w:p>
    <w:p w14:paraId="37347FF1" w14:textId="57C911E4" w:rsidR="003B59CA" w:rsidRDefault="003B59CA" w:rsidP="003B59CA">
      <w:pPr>
        <w:pStyle w:val="ListParagraph"/>
        <w:numPr>
          <w:ilvl w:val="0"/>
          <w:numId w:val="1"/>
        </w:numPr>
      </w:pPr>
      <w:r>
        <w:t xml:space="preserve">Travel bookings are </w:t>
      </w:r>
      <w:r w:rsidR="00A60546">
        <w:t>made</w:t>
      </w:r>
      <w:r>
        <w:t xml:space="preserve"> elsewhere. </w:t>
      </w:r>
      <w:r w:rsidR="00A60546">
        <w:t>The app is used</w:t>
      </w:r>
      <w:r>
        <w:t xml:space="preserve"> for managing/tracking/viewing</w:t>
      </w:r>
    </w:p>
    <w:p w14:paraId="57C031F7" w14:textId="79F5A8A9" w:rsidR="00A60546" w:rsidRDefault="00A60546" w:rsidP="003B59CA">
      <w:pPr>
        <w:pStyle w:val="ListParagraph"/>
        <w:numPr>
          <w:ilvl w:val="0"/>
          <w:numId w:val="1"/>
        </w:numPr>
      </w:pPr>
      <w:r>
        <w:t>Road Warrior will not process payments for adjustments to bookings. Those will be handled by the Travel Agencies</w:t>
      </w:r>
    </w:p>
    <w:p w14:paraId="61D4F19C" w14:textId="23B38BCA" w:rsidR="00A60546" w:rsidRDefault="00A60546" w:rsidP="003B59CA">
      <w:pPr>
        <w:pStyle w:val="ListParagraph"/>
        <w:numPr>
          <w:ilvl w:val="0"/>
          <w:numId w:val="1"/>
        </w:numPr>
      </w:pPr>
      <w:r>
        <w:t>Travel information will be from APOLLO and SABRE, via the open API provided by those systems, while problem resolution will be done via preferred travel agencies</w:t>
      </w:r>
    </w:p>
    <w:p w14:paraId="5C0B5660" w14:textId="04594D8A" w:rsidR="00A60546" w:rsidRDefault="00A60546" w:rsidP="00A60546">
      <w:pPr>
        <w:pStyle w:val="ListParagraph"/>
        <w:numPr>
          <w:ilvl w:val="0"/>
          <w:numId w:val="1"/>
        </w:numPr>
      </w:pPr>
      <w:r>
        <w:t xml:space="preserve">“Preferred travel agency” means agencies that have established a relationship with Road Warrior and that </w:t>
      </w:r>
      <w:r w:rsidR="00011721">
        <w:t>provide an API for customer support</w:t>
      </w:r>
    </w:p>
    <w:p w14:paraId="71005DFA" w14:textId="09737E14" w:rsidR="00011721" w:rsidRDefault="00011721" w:rsidP="00A60546">
      <w:pPr>
        <w:pStyle w:val="ListParagraph"/>
        <w:numPr>
          <w:ilvl w:val="0"/>
          <w:numId w:val="1"/>
        </w:numPr>
        <w:rPr>
          <w:ins w:id="6" w:author="Andy Hayward" w:date="2023-09-14T12:47:00Z"/>
        </w:rPr>
      </w:pPr>
      <w:r>
        <w:t>Data customers will access the data via API and this data does not need to be real-time</w:t>
      </w:r>
    </w:p>
    <w:p w14:paraId="76FC5B8E" w14:textId="77777777" w:rsidR="00207B40" w:rsidRDefault="00207B40" w:rsidP="00A60546">
      <w:pPr>
        <w:pStyle w:val="ListParagraph"/>
        <w:numPr>
          <w:ilvl w:val="0"/>
          <w:numId w:val="1"/>
        </w:numPr>
      </w:pPr>
    </w:p>
    <w:p w14:paraId="2EB86C75" w14:textId="5BBE8BBE" w:rsidR="00011721" w:rsidRDefault="00011721" w:rsidP="00011721">
      <w:pPr>
        <w:pStyle w:val="Heading1"/>
      </w:pPr>
      <w:bookmarkStart w:id="7" w:name="_Toc145347967"/>
      <w:r>
        <w:lastRenderedPageBreak/>
        <w:t>User Stories</w:t>
      </w:r>
      <w:bookmarkEnd w:id="7"/>
    </w:p>
    <w:p w14:paraId="3803D383" w14:textId="53239B54" w:rsidR="00011721" w:rsidRDefault="00011721" w:rsidP="00011721">
      <w:pPr>
        <w:pStyle w:val="Heading2"/>
      </w:pPr>
      <w:bookmarkStart w:id="8" w:name="_Toc145347968"/>
      <w:r>
        <w:t>Road Warrior</w:t>
      </w:r>
      <w:r w:rsidR="00974EE0">
        <w:t>s</w:t>
      </w:r>
      <w:bookmarkEnd w:id="8"/>
    </w:p>
    <w:p w14:paraId="57A10B14" w14:textId="760DEFF4" w:rsidR="00011721" w:rsidRDefault="00011721" w:rsidP="00011721">
      <w:r>
        <w:t>As a road warrior, I want the app to automatically add travel arrangements to my itinerary from my email</w:t>
      </w:r>
    </w:p>
    <w:p w14:paraId="0FBB5D67" w14:textId="535EA63E" w:rsidR="00011721" w:rsidRDefault="00011721" w:rsidP="00011721">
      <w:r>
        <w:t>As a road warrior I want to use multiple email accounts so I can track my personal and work travel arrangements in one place.</w:t>
      </w:r>
    </w:p>
    <w:p w14:paraId="272872D7" w14:textId="1F442CEE" w:rsidR="00011721" w:rsidRDefault="00011721" w:rsidP="00011721">
      <w:r>
        <w:t>As a road warrior, I want to add travel arrangements manually</w:t>
      </w:r>
      <w:r w:rsidR="0056477B">
        <w:t xml:space="preserve"> </w:t>
      </w:r>
      <w:r w:rsidR="00003CFC">
        <w:t>if</w:t>
      </w:r>
      <w:r w:rsidR="0056477B">
        <w:t xml:space="preserve"> I don’t receive an email or the app misses one</w:t>
      </w:r>
    </w:p>
    <w:p w14:paraId="1263D7B0" w14:textId="368DBDB7" w:rsidR="0056477B" w:rsidRDefault="0056477B" w:rsidP="00011721">
      <w:r>
        <w:t>As a road warrior I want my itineraries to be automatically organized into trips so I don’t have to waste time arranging things in the app</w:t>
      </w:r>
    </w:p>
    <w:p w14:paraId="5368535C" w14:textId="65748ED0" w:rsidR="00AC706A" w:rsidRDefault="00AC706A" w:rsidP="00011721">
      <w:r>
        <w:t xml:space="preserve">As a road warrior I want </w:t>
      </w:r>
      <w:r w:rsidR="00B67B3B">
        <w:t xml:space="preserve">to view my travel history so I can </w:t>
      </w:r>
      <w:r w:rsidR="00DE38B8">
        <w:t>make sense of the blur of airports and hotels that is my memory</w:t>
      </w:r>
    </w:p>
    <w:p w14:paraId="3A96C393" w14:textId="14A74770" w:rsidR="0056477B" w:rsidRDefault="00DE38B8" w:rsidP="00011721">
      <w:r>
        <w:t xml:space="preserve">As a road warrior I want to be </w:t>
      </w:r>
      <w:r w:rsidR="00EC0649">
        <w:t>notified</w:t>
      </w:r>
      <w:r>
        <w:t xml:space="preserve"> of all changes to my upcoming travel</w:t>
      </w:r>
    </w:p>
    <w:p w14:paraId="0944AFA2" w14:textId="0FD2A147" w:rsidR="00DE38B8" w:rsidRDefault="00DE38B8" w:rsidP="00011721">
      <w:pPr>
        <w:rPr>
          <w:ins w:id="9" w:author="Andy Hayward" w:date="2023-09-14T12:51:00Z"/>
        </w:rPr>
      </w:pPr>
      <w:r>
        <w:t xml:space="preserve">As a road warrior I want to set my </w:t>
      </w:r>
      <w:r w:rsidR="00EC0649">
        <w:t>notifications settings so I can decide what I need to be informed of</w:t>
      </w:r>
    </w:p>
    <w:p w14:paraId="34BDFC06" w14:textId="2A28343D" w:rsidR="00E83E52" w:rsidRDefault="00E83E52" w:rsidP="00011721">
      <w:ins w:id="10" w:author="Andy Hayward" w:date="2023-09-14T12:51:00Z">
        <w:r>
          <w:t>As a road warrior I want to decide what travel agencies</w:t>
        </w:r>
        <w:r w:rsidR="0078009A">
          <w:t xml:space="preserve"> I interact with</w:t>
        </w:r>
      </w:ins>
    </w:p>
    <w:p w14:paraId="50F99BD6" w14:textId="1D879F18" w:rsidR="00DC1966" w:rsidRDefault="006C1901" w:rsidP="00011721">
      <w:r>
        <w:t xml:space="preserve">As a road warrior I want to chat with </w:t>
      </w:r>
      <w:ins w:id="11" w:author="Andy Hayward" w:date="2023-09-14T12:51:00Z">
        <w:r w:rsidR="00801C10">
          <w:t>the</w:t>
        </w:r>
      </w:ins>
      <w:del w:id="12" w:author="Andy Hayward" w:date="2023-09-14T12:51:00Z">
        <w:r w:rsidDel="00801C10">
          <w:delText>a</w:delText>
        </w:r>
      </w:del>
      <w:r>
        <w:t xml:space="preserve"> travel agen</w:t>
      </w:r>
      <w:ins w:id="13" w:author="Andy Hayward" w:date="2023-09-14T12:51:00Z">
        <w:r w:rsidR="00801C10">
          <w:t>cies</w:t>
        </w:r>
      </w:ins>
      <w:del w:id="14" w:author="Andy Hayward" w:date="2023-09-14T12:51:00Z">
        <w:r w:rsidDel="00801C10">
          <w:delText>t</w:delText>
        </w:r>
      </w:del>
      <w:r>
        <w:t xml:space="preserve"> so I can easily and comfortably a</w:t>
      </w:r>
      <w:r w:rsidR="004832F9">
        <w:t>dapt my travel plans as needed</w:t>
      </w:r>
    </w:p>
    <w:p w14:paraId="3C9E0D09" w14:textId="04ADBBDE" w:rsidR="004832F9" w:rsidRDefault="004832F9" w:rsidP="00011721">
      <w:r>
        <w:t>As a road warrior I want to share my itinerary with co-workers and family</w:t>
      </w:r>
    </w:p>
    <w:p w14:paraId="19EC8711" w14:textId="4A5A26DB" w:rsidR="00E9481F" w:rsidRDefault="00D550EE" w:rsidP="00D550EE">
      <w:pPr>
        <w:pStyle w:val="Heading2"/>
      </w:pPr>
      <w:bookmarkStart w:id="15" w:name="_Toc145347969"/>
      <w:r>
        <w:t>The Agent</w:t>
      </w:r>
      <w:bookmarkEnd w:id="15"/>
    </w:p>
    <w:p w14:paraId="0B276D04" w14:textId="7821F322" w:rsidR="00D550EE" w:rsidRDefault="00D550EE" w:rsidP="00D550EE">
      <w:r>
        <w:t xml:space="preserve">As a preferred travel agent, I want to be confident that whom I am talking to is the </w:t>
      </w:r>
      <w:r w:rsidR="00770154">
        <w:t>person who arranged travel</w:t>
      </w:r>
    </w:p>
    <w:p w14:paraId="30089ACC" w14:textId="48094023" w:rsidR="00206175" w:rsidRDefault="00770154" w:rsidP="00D550EE">
      <w:r>
        <w:t>As a preferred travel agent</w:t>
      </w:r>
      <w:r w:rsidR="00206175">
        <w:t xml:space="preserve"> I want to use my own customer support system to respond to requests</w:t>
      </w:r>
    </w:p>
    <w:p w14:paraId="7BA67829" w14:textId="298330D8" w:rsidR="00031316" w:rsidRDefault="00031316" w:rsidP="00D550EE">
      <w:r>
        <w:t xml:space="preserve">As a preferred travel agent, I want all of </w:t>
      </w:r>
      <w:r w:rsidR="004B6200" w:rsidRPr="004B6200">
        <w:rPr>
          <w:b/>
          <w:bCs/>
        </w:rPr>
        <w:t>T</w:t>
      </w:r>
      <w:r w:rsidRPr="004B6200">
        <w:rPr>
          <w:b/>
          <w:bCs/>
        </w:rPr>
        <w:t xml:space="preserve">he </w:t>
      </w:r>
      <w:r w:rsidR="008D443F" w:rsidRPr="004B6200">
        <w:rPr>
          <w:b/>
          <w:bCs/>
        </w:rPr>
        <w:t>Road Warrior</w:t>
      </w:r>
      <w:r w:rsidR="008D443F">
        <w:t>’s travel information to be available to me while working with them</w:t>
      </w:r>
    </w:p>
    <w:p w14:paraId="5DF396FF" w14:textId="31328A83" w:rsidR="00206175" w:rsidRDefault="00CF37D6" w:rsidP="00CF37D6">
      <w:pPr>
        <w:pStyle w:val="Heading2"/>
      </w:pPr>
      <w:bookmarkStart w:id="16" w:name="_Toc145347970"/>
      <w:r>
        <w:t xml:space="preserve">The </w:t>
      </w:r>
      <w:del w:id="17" w:author="Andy Hayward [2]" w:date="2023-09-12T08:16:00Z">
        <w:r w:rsidDel="00CF37D6">
          <w:delText>Customer</w:delText>
        </w:r>
      </w:del>
      <w:ins w:id="18" w:author="Andy Hayward [2]" w:date="2023-09-12T08:16:00Z">
        <w:r w:rsidR="4B1570C1">
          <w:t>Data Team</w:t>
        </w:r>
      </w:ins>
      <w:bookmarkEnd w:id="16"/>
    </w:p>
    <w:p w14:paraId="6AB4B86C" w14:textId="44A50DA2" w:rsidR="00CF37D6" w:rsidRDefault="00CF37D6" w:rsidP="00CF37D6">
      <w:r>
        <w:t xml:space="preserve">As a data </w:t>
      </w:r>
      <w:del w:id="19" w:author="Andy Hayward [2]" w:date="2023-09-12T08:16:00Z">
        <w:r w:rsidDel="00CF37D6">
          <w:delText>customer</w:delText>
        </w:r>
      </w:del>
      <w:ins w:id="20" w:author="Andy Hayward [2]" w:date="2023-09-12T08:16:00Z">
        <w:r w:rsidR="3ECBDD34">
          <w:t>scientist</w:t>
        </w:r>
      </w:ins>
      <w:r>
        <w:t>,</w:t>
      </w:r>
      <w:commentRangeStart w:id="21"/>
      <w:commentRangeStart w:id="22"/>
      <w:r>
        <w:t xml:space="preserve"> I want to run queries against </w:t>
      </w:r>
      <w:r w:rsidR="00062BE6" w:rsidRPr="6B2228E6">
        <w:rPr>
          <w:b/>
          <w:bCs/>
        </w:rPr>
        <w:t>The Road Warrior</w:t>
      </w:r>
      <w:r w:rsidR="00062BE6">
        <w:t>’s data to find travel trends. For example</w:t>
      </w:r>
      <w:commentRangeEnd w:id="21"/>
      <w:r>
        <w:rPr>
          <w:rStyle w:val="CommentReference"/>
        </w:rPr>
        <w:commentReference w:id="21"/>
      </w:r>
      <w:commentRangeEnd w:id="22"/>
      <w:r>
        <w:rPr>
          <w:rStyle w:val="CommentReference"/>
        </w:rPr>
        <w:commentReference w:id="22"/>
      </w:r>
    </w:p>
    <w:p w14:paraId="348A08E8" w14:textId="0F836BA8" w:rsidR="00062BE6" w:rsidRDefault="00062BE6" w:rsidP="00062BE6">
      <w:pPr>
        <w:pStyle w:val="ListParagraph"/>
        <w:numPr>
          <w:ilvl w:val="0"/>
          <w:numId w:val="1"/>
        </w:numPr>
      </w:pPr>
      <w:del w:id="23" w:author="Andy Hayward [2]" w:date="2023-09-12T08:16:00Z">
        <w:r w:rsidDel="00062BE6">
          <w:delText>As a bus company, I want to know w</w:delText>
        </w:r>
      </w:del>
      <w:ins w:id="24" w:author="Andy Hayward [2]" w:date="2023-09-12T08:16:00Z">
        <w:r w:rsidR="1B944D12">
          <w:t>W</w:t>
        </w:r>
      </w:ins>
      <w:r>
        <w:t>h</w:t>
      </w:r>
      <w:ins w:id="25" w:author="Andy Hayward [2]" w:date="2023-09-12T08:17:00Z">
        <w:r w:rsidR="437C34CD">
          <w:t>at routes are people traveling for key destinations?</w:t>
        </w:r>
      </w:ins>
      <w:del w:id="26" w:author="Andy Hayward [2]" w:date="2023-09-12T08:17:00Z">
        <w:r w:rsidDel="00062BE6">
          <w:delText>ere</w:delText>
        </w:r>
      </w:del>
      <w:r>
        <w:t xml:space="preserve"> </w:t>
      </w:r>
      <w:del w:id="27" w:author="Andy Hayward [2]" w:date="2023-09-12T08:17:00Z">
        <w:r w:rsidDel="00062BE6">
          <w:delText xml:space="preserve">to find people who </w:delText>
        </w:r>
        <w:r w:rsidDel="004A6BD7">
          <w:delText>travel on our routes using alternative travel</w:delText>
        </w:r>
      </w:del>
    </w:p>
    <w:p w14:paraId="70025CB6" w14:textId="1AB63B8F" w:rsidR="004A6BD7" w:rsidRDefault="1BE5B4DB" w:rsidP="00062BE6">
      <w:pPr>
        <w:pStyle w:val="ListParagraph"/>
        <w:numPr>
          <w:ilvl w:val="0"/>
          <w:numId w:val="1"/>
        </w:numPr>
        <w:rPr>
          <w:del w:id="28" w:author="Andy Hayward [2]" w:date="2023-09-12T08:17:00Z"/>
        </w:rPr>
      </w:pPr>
      <w:ins w:id="29" w:author="Andy Hayward [2]" w:date="2023-09-12T08:17:00Z">
        <w:r>
          <w:t>How often are our customers having their travel disrupted? Where are th</w:t>
        </w:r>
      </w:ins>
      <w:ins w:id="30" w:author="Andy Hayward [2]" w:date="2023-09-12T08:18:00Z">
        <w:r>
          <w:t>e most common disruptions? What do people do when their travel is disrupted? How can we monetise this?</w:t>
        </w:r>
      </w:ins>
      <w:del w:id="31" w:author="Andy Hayward [2]" w:date="2023-09-12T08:17:00Z">
        <w:r w:rsidR="004A6BD7" w:rsidDel="004A6BD7">
          <w:delText>As a</w:delText>
        </w:r>
        <w:r w:rsidR="004A6BD7" w:rsidDel="00E72533">
          <w:delText xml:space="preserve"> restaurant who has airport locations I want to know how long people stay in our ai</w:delText>
        </w:r>
        <w:r w:rsidR="004A6BD7" w:rsidDel="000309BC">
          <w:delText>r</w:delText>
        </w:r>
        <w:r w:rsidR="004A6BD7" w:rsidDel="00E72533">
          <w:delText>ports</w:delText>
        </w:r>
      </w:del>
    </w:p>
    <w:p w14:paraId="36543657" w14:textId="77777777" w:rsidR="00E72533" w:rsidRPr="00CF37D6" w:rsidRDefault="00E72533" w:rsidP="00E72533"/>
    <w:p w14:paraId="7826F801" w14:textId="0B196DAE" w:rsidR="00011721" w:rsidRDefault="008D443F" w:rsidP="008D443F">
      <w:pPr>
        <w:pStyle w:val="Heading1"/>
      </w:pPr>
      <w:bookmarkStart w:id="32" w:name="_Toc145347971"/>
      <w:r>
        <w:t>Straw Man Use Cases</w:t>
      </w:r>
      <w:bookmarkEnd w:id="32"/>
    </w:p>
    <w:p w14:paraId="0ABD0158" w14:textId="471A6D8D" w:rsidR="008D443F" w:rsidRDefault="00B12DF3" w:rsidP="00B12DF3">
      <w:pPr>
        <w:pStyle w:val="Heading2"/>
      </w:pPr>
      <w:bookmarkStart w:id="33" w:name="_Toc145347972"/>
      <w:r>
        <w:t>Automated Itinerary Discovery</w:t>
      </w:r>
      <w:bookmarkEnd w:id="33"/>
    </w:p>
    <w:p w14:paraId="28AE94D5" w14:textId="514DBCA0" w:rsidR="00B12DF3" w:rsidRDefault="002B3E75" w:rsidP="002B3E75">
      <w:pPr>
        <w:pStyle w:val="ListParagraph"/>
        <w:numPr>
          <w:ilvl w:val="0"/>
          <w:numId w:val="4"/>
        </w:numPr>
      </w:pPr>
      <w:r>
        <w:t>Alfred books a trip using his work travel agency and receives an email in his work inbox</w:t>
      </w:r>
    </w:p>
    <w:p w14:paraId="6D54516B" w14:textId="2AF3BE15" w:rsidR="002B3E75" w:rsidRPr="006A30AA" w:rsidRDefault="00974EE0" w:rsidP="002B3E75">
      <w:pPr>
        <w:pStyle w:val="ListParagraph"/>
        <w:numPr>
          <w:ilvl w:val="0"/>
          <w:numId w:val="4"/>
        </w:numPr>
        <w:rPr>
          <w:b/>
          <w:bCs/>
        </w:rPr>
      </w:pPr>
      <w:r w:rsidRPr="00974EE0">
        <w:rPr>
          <w:b/>
          <w:bCs/>
        </w:rPr>
        <w:t>The Road Warrior</w:t>
      </w:r>
      <w:r>
        <w:t xml:space="preserve"> scans the email </w:t>
      </w:r>
      <w:r w:rsidR="006A30AA">
        <w:t>for details</w:t>
      </w:r>
    </w:p>
    <w:p w14:paraId="78DDC287" w14:textId="77777777" w:rsidR="002E22DD" w:rsidRPr="002E22DD" w:rsidRDefault="006A30AA" w:rsidP="002B3E75">
      <w:pPr>
        <w:pStyle w:val="ListParagraph"/>
        <w:numPr>
          <w:ilvl w:val="0"/>
          <w:numId w:val="4"/>
        </w:numPr>
        <w:rPr>
          <w:b/>
          <w:bCs/>
        </w:rPr>
      </w:pPr>
      <w:r>
        <w:rPr>
          <w:b/>
          <w:bCs/>
        </w:rPr>
        <w:t>The Road Warrior</w:t>
      </w:r>
      <w:r>
        <w:t xml:space="preserve"> finds the </w:t>
      </w:r>
      <w:r w:rsidR="002E22DD">
        <w:t>travel details in the relevant travel systems</w:t>
      </w:r>
    </w:p>
    <w:p w14:paraId="3CD95080" w14:textId="50C6B5B8" w:rsidR="006A30AA" w:rsidRPr="00803EB9" w:rsidRDefault="002E22DD" w:rsidP="002B3E75">
      <w:pPr>
        <w:pStyle w:val="ListParagraph"/>
        <w:numPr>
          <w:ilvl w:val="0"/>
          <w:numId w:val="4"/>
        </w:numPr>
        <w:rPr>
          <w:b/>
          <w:bCs/>
        </w:rPr>
      </w:pPr>
      <w:r>
        <w:rPr>
          <w:b/>
          <w:bCs/>
        </w:rPr>
        <w:t>The Road Warrior</w:t>
      </w:r>
      <w:r>
        <w:t xml:space="preserve"> uses the details to</w:t>
      </w:r>
      <w:r w:rsidR="00803EB9">
        <w:t xml:space="preserve"> create a new trip</w:t>
      </w:r>
    </w:p>
    <w:p w14:paraId="2335C7BD" w14:textId="3B593C07" w:rsidR="00803EB9" w:rsidRDefault="00803EB9" w:rsidP="002B3E75">
      <w:pPr>
        <w:pStyle w:val="ListParagraph"/>
        <w:numPr>
          <w:ilvl w:val="0"/>
          <w:numId w:val="4"/>
        </w:numPr>
      </w:pPr>
      <w:r w:rsidRPr="00803EB9">
        <w:lastRenderedPageBreak/>
        <w:t xml:space="preserve">Alfred adds a car reservation </w:t>
      </w:r>
      <w:r>
        <w:t>in the same time period and destination and receives an email confirmation</w:t>
      </w:r>
    </w:p>
    <w:p w14:paraId="7F92B07F" w14:textId="452B3D39" w:rsidR="00803EB9" w:rsidRPr="00AD6F57" w:rsidRDefault="00803EB9" w:rsidP="002B3E75">
      <w:pPr>
        <w:pStyle w:val="ListParagraph"/>
        <w:numPr>
          <w:ilvl w:val="0"/>
          <w:numId w:val="4"/>
        </w:numPr>
      </w:pPr>
      <w:r>
        <w:rPr>
          <w:b/>
        </w:rPr>
        <w:t>The Road Warrior</w:t>
      </w:r>
      <w:r>
        <w:rPr>
          <w:bCs/>
        </w:rPr>
        <w:t xml:space="preserve"> scans the email and adds that car reservation to the trip</w:t>
      </w:r>
    </w:p>
    <w:p w14:paraId="50792C04" w14:textId="77777777" w:rsidR="00AD6F57" w:rsidRDefault="00AD6F57" w:rsidP="00AD6F57">
      <w:pPr>
        <w:pStyle w:val="ListParagraph"/>
        <w:numPr>
          <w:ilvl w:val="0"/>
          <w:numId w:val="4"/>
        </w:numPr>
      </w:pPr>
      <w:r>
        <w:t>Alfred shares the details on WhatsApp with his family</w:t>
      </w:r>
    </w:p>
    <w:p w14:paraId="5B6D9488" w14:textId="3528FF09" w:rsidR="00803EB9" w:rsidRPr="00C56BF6" w:rsidRDefault="00C56BF6" w:rsidP="002B3E75">
      <w:pPr>
        <w:pStyle w:val="ListParagraph"/>
        <w:numPr>
          <w:ilvl w:val="0"/>
          <w:numId w:val="4"/>
        </w:numPr>
      </w:pPr>
      <w:r>
        <w:rPr>
          <w:bCs/>
        </w:rPr>
        <w:t xml:space="preserve">The airline delays Alfred’s flight. </w:t>
      </w:r>
    </w:p>
    <w:p w14:paraId="4B7E5605" w14:textId="3F933CDB" w:rsidR="00C56BF6" w:rsidRPr="0053540C" w:rsidRDefault="00C56BF6" w:rsidP="002B3E75">
      <w:pPr>
        <w:pStyle w:val="ListParagraph"/>
        <w:numPr>
          <w:ilvl w:val="0"/>
          <w:numId w:val="4"/>
        </w:numPr>
      </w:pPr>
      <w:r>
        <w:rPr>
          <w:b/>
        </w:rPr>
        <w:t>The Road Warrior</w:t>
      </w:r>
      <w:r>
        <w:rPr>
          <w:bCs/>
        </w:rPr>
        <w:t xml:space="preserve"> learns of the delay and </w:t>
      </w:r>
      <w:r w:rsidR="00906B5B">
        <w:rPr>
          <w:bCs/>
        </w:rPr>
        <w:t>informs Alfred</w:t>
      </w:r>
    </w:p>
    <w:p w14:paraId="390759BF" w14:textId="07C3099C" w:rsidR="0053540C" w:rsidRPr="00052225" w:rsidRDefault="0053540C" w:rsidP="002B3E75">
      <w:pPr>
        <w:pStyle w:val="ListParagraph"/>
        <w:numPr>
          <w:ilvl w:val="0"/>
          <w:numId w:val="4"/>
        </w:numPr>
      </w:pPr>
      <w:r>
        <w:rPr>
          <w:bCs/>
        </w:rPr>
        <w:t>Alfred’s plans change and he has to leave a day later</w:t>
      </w:r>
    </w:p>
    <w:p w14:paraId="3E263599" w14:textId="2EE9E92E" w:rsidR="00052225" w:rsidRPr="00C31C2A" w:rsidRDefault="00052225" w:rsidP="002B3E75">
      <w:pPr>
        <w:pStyle w:val="ListParagraph"/>
        <w:numPr>
          <w:ilvl w:val="0"/>
          <w:numId w:val="4"/>
        </w:numPr>
      </w:pPr>
      <w:r>
        <w:rPr>
          <w:bCs/>
        </w:rPr>
        <w:t xml:space="preserve">Alfred contacts the travel agent via </w:t>
      </w:r>
      <w:r>
        <w:rPr>
          <w:b/>
        </w:rPr>
        <w:t>The Road Warrior</w:t>
      </w:r>
      <w:r>
        <w:rPr>
          <w:bCs/>
        </w:rPr>
        <w:t xml:space="preserve"> and changes his </w:t>
      </w:r>
      <w:r w:rsidR="0053540C">
        <w:rPr>
          <w:bCs/>
        </w:rPr>
        <w:t>return flight</w:t>
      </w:r>
    </w:p>
    <w:p w14:paraId="72A959C5" w14:textId="618F1B60" w:rsidR="00C31C2A" w:rsidRPr="00906B5B" w:rsidRDefault="00C31C2A" w:rsidP="002B3E75">
      <w:pPr>
        <w:pStyle w:val="ListParagraph"/>
        <w:numPr>
          <w:ilvl w:val="0"/>
          <w:numId w:val="4"/>
        </w:numPr>
      </w:pPr>
      <w:r>
        <w:rPr>
          <w:bCs/>
        </w:rPr>
        <w:t xml:space="preserve">Alfred’s partner looks at the shared itinerary and sees </w:t>
      </w:r>
      <w:r w:rsidR="00433852">
        <w:rPr>
          <w:bCs/>
        </w:rPr>
        <w:t>the most recent version</w:t>
      </w:r>
    </w:p>
    <w:p w14:paraId="23ECF660" w14:textId="7B112C6D" w:rsidR="00906B5B" w:rsidRDefault="00906B5B" w:rsidP="002B3E75">
      <w:pPr>
        <w:pStyle w:val="ListParagraph"/>
        <w:numPr>
          <w:ilvl w:val="0"/>
          <w:numId w:val="4"/>
        </w:numPr>
        <w:rPr>
          <w:bCs/>
        </w:rPr>
      </w:pPr>
      <w:r w:rsidRPr="00906B5B">
        <w:rPr>
          <w:bCs/>
        </w:rPr>
        <w:t>Alfred completes his trip</w:t>
      </w:r>
    </w:p>
    <w:p w14:paraId="7296C990" w14:textId="33966643" w:rsidR="00906B5B" w:rsidRDefault="00906B5B" w:rsidP="002B3E75">
      <w:pPr>
        <w:pStyle w:val="ListParagraph"/>
        <w:numPr>
          <w:ilvl w:val="0"/>
          <w:numId w:val="4"/>
        </w:numPr>
        <w:rPr>
          <w:bCs/>
        </w:rPr>
      </w:pPr>
      <w:r>
        <w:rPr>
          <w:b/>
        </w:rPr>
        <w:t>The Road Warrior</w:t>
      </w:r>
      <w:r>
        <w:rPr>
          <w:bCs/>
        </w:rPr>
        <w:t xml:space="preserve"> archives his trip details, including any delays or changes</w:t>
      </w:r>
    </w:p>
    <w:p w14:paraId="7F14F56C" w14:textId="248BCBCE" w:rsidR="000A3407" w:rsidRDefault="00913A7B" w:rsidP="00913A7B">
      <w:pPr>
        <w:pStyle w:val="Heading2"/>
      </w:pPr>
      <w:bookmarkStart w:id="34" w:name="_Toc145347973"/>
      <w:r>
        <w:t>Manual Itinerary Entry</w:t>
      </w:r>
      <w:bookmarkEnd w:id="34"/>
    </w:p>
    <w:p w14:paraId="5F57EA6E" w14:textId="743CCE64" w:rsidR="00913A7B" w:rsidRDefault="00433852" w:rsidP="00433852">
      <w:pPr>
        <w:pStyle w:val="ListParagraph"/>
        <w:numPr>
          <w:ilvl w:val="0"/>
          <w:numId w:val="5"/>
        </w:numPr>
      </w:pPr>
      <w:r>
        <w:t>Alfred enters the confirmation code</w:t>
      </w:r>
    </w:p>
    <w:p w14:paraId="5852AF25" w14:textId="0F4B96C5" w:rsidR="00433852" w:rsidRDefault="00433852" w:rsidP="00433852">
      <w:pPr>
        <w:pStyle w:val="ListParagraph"/>
        <w:numPr>
          <w:ilvl w:val="0"/>
          <w:numId w:val="5"/>
        </w:numPr>
      </w:pPr>
      <w:r>
        <w:rPr>
          <w:b/>
          <w:bCs/>
        </w:rPr>
        <w:t>The Road Warrior</w:t>
      </w:r>
      <w:r>
        <w:t xml:space="preserve"> finds the relevant information and asks Alfred to confirm the details</w:t>
      </w:r>
    </w:p>
    <w:p w14:paraId="7B560B9C" w14:textId="6D8AC79A" w:rsidR="00433852" w:rsidRDefault="00433852" w:rsidP="00433852">
      <w:pPr>
        <w:pStyle w:val="ListParagraph"/>
        <w:numPr>
          <w:ilvl w:val="0"/>
          <w:numId w:val="5"/>
        </w:numPr>
      </w:pPr>
      <w:r>
        <w:t xml:space="preserve">Alfred adds some details not included </w:t>
      </w:r>
      <w:r w:rsidR="00D35A04">
        <w:t>with the confirmation number (?)</w:t>
      </w:r>
    </w:p>
    <w:p w14:paraId="40DC1400" w14:textId="7F33303A" w:rsidR="00D35A04" w:rsidRPr="00913A7B" w:rsidRDefault="00D35A04" w:rsidP="00433852">
      <w:pPr>
        <w:pStyle w:val="ListParagraph"/>
        <w:numPr>
          <w:ilvl w:val="0"/>
          <w:numId w:val="5"/>
        </w:numPr>
      </w:pPr>
      <w:r>
        <w:t xml:space="preserve">Alfred removes the hotel because he doesn’t want his </w:t>
      </w:r>
      <w:r w:rsidR="0048219D">
        <w:t>boss</w:t>
      </w:r>
      <w:r>
        <w:t xml:space="preserve"> knowing he’s </w:t>
      </w:r>
      <w:r w:rsidR="0048219D">
        <w:t xml:space="preserve">staying </w:t>
      </w:r>
      <w:r>
        <w:t>at the golf resort</w:t>
      </w:r>
    </w:p>
    <w:sectPr w:rsidR="00D35A04" w:rsidRPr="00913A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Karolin Ecke" w:date="2023-09-11T19:10:00Z" w:initials="KE">
    <w:p w14:paraId="7F0E2FCD" w14:textId="030F1FF8" w:rsidR="6E5B7354" w:rsidRDefault="6E5B7354">
      <w:r>
        <w:t xml:space="preserve">In the presentation they said we want to "tell airlines what the trends are".  Not obvious to me based on that if that means we give them access to the raw data or run certain queries already on the data to then sell answers. </w:t>
      </w:r>
      <w:r>
        <w:annotationRef/>
      </w:r>
      <w:r>
        <w:rPr>
          <w:rStyle w:val="CommentReference"/>
        </w:rPr>
        <w:annotationRef/>
      </w:r>
    </w:p>
  </w:comment>
  <w:comment w:id="22" w:author="Andy Hayward [2]" w:date="2023-09-12T09:09:00Z" w:initials="AH">
    <w:p w14:paraId="44B4DC4A" w14:textId="54771DC0" w:rsidR="6B2228E6" w:rsidRDefault="6B2228E6">
      <w:pPr>
        <w:pStyle w:val="CommentText"/>
      </w:pPr>
      <w:r>
        <w:t>I'll change it then. I thought you'd want more external facing RESTful APIs in  your life</w:t>
      </w:r>
      <w:r>
        <w:rPr>
          <w:rStyle w:val="CommentReference"/>
        </w:rPr>
        <w:annotationRef/>
      </w:r>
    </w:p>
    <w:p w14:paraId="70C4DB71" w14:textId="17163868" w:rsidR="6B2228E6" w:rsidRDefault="6B2228E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0E2FCD" w15:done="0"/>
  <w15:commentEx w15:paraId="70C4DB71" w15:paraIdParent="7F0E2F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B07548" w16cex:dateUtc="2023-09-11T18:10:00Z">
    <w16cex:extLst>
      <w16:ext xmlns="" w16:uri="{CE6994B0-6A32-4C9F-8C6B-6E91EDA988CE}">
        <cr:reactions xmlns:cr="http://schemas.microsoft.com/office/comments/2020/reactions">
          <cr:reaction reactionType="1">
            <cr:reactionInfo dateUtc="2023-09-12T08:08:44.262Z">
              <cr:user userId="S::andy@intelligentgrowthsolutions.com::5cd7422e-dcfd-43fc-b80d-7dcec2eaf9b0" userProvider="AD" userName="Andy Hayward"/>
            </cr:reactionInfo>
          </cr:reaction>
        </cr:reactions>
      </w16:ext>
    </w16cex:extLst>
  </w16cex:commentExtensible>
  <w16cex:commentExtensible w16cex:durableId="0CCCD38C" w16cex:dateUtc="2023-09-12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0E2FCD" w16cid:durableId="07B07548"/>
  <w16cid:commentId w16cid:paraId="70C4DB71" w16cid:durableId="0CCCD3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31F3"/>
    <w:multiLevelType w:val="hybridMultilevel"/>
    <w:tmpl w:val="221630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9414A"/>
    <w:multiLevelType w:val="hybridMultilevel"/>
    <w:tmpl w:val="66403154"/>
    <w:lvl w:ilvl="0" w:tplc="2D4E7AE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35149"/>
    <w:multiLevelType w:val="hybridMultilevel"/>
    <w:tmpl w:val="2960C4CA"/>
    <w:lvl w:ilvl="0" w:tplc="20B05E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A50F9A"/>
    <w:multiLevelType w:val="hybridMultilevel"/>
    <w:tmpl w:val="2ABA7B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EE1468"/>
    <w:multiLevelType w:val="hybridMultilevel"/>
    <w:tmpl w:val="F92A88E2"/>
    <w:lvl w:ilvl="0" w:tplc="91D295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0261949">
    <w:abstractNumId w:val="1"/>
  </w:num>
  <w:num w:numId="2" w16cid:durableId="1371879224">
    <w:abstractNumId w:val="2"/>
  </w:num>
  <w:num w:numId="3" w16cid:durableId="275869181">
    <w:abstractNumId w:val="4"/>
  </w:num>
  <w:num w:numId="4" w16cid:durableId="244075558">
    <w:abstractNumId w:val="3"/>
  </w:num>
  <w:num w:numId="5" w16cid:durableId="428716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Hayward">
    <w15:presenceInfo w15:providerId="AD" w15:userId="S::Andy@intelligentgrowthsolutions.com::5cd7422e-dcfd-43fc-b80d-7dcec2eaf9b0"/>
  </w15:person>
  <w15:person w15:author="Andy Hayward [2]">
    <w15:presenceInfo w15:providerId="AD" w15:userId="S::andy@intelligentgrowthsolutions.com::5cd7422e-dcfd-43fc-b80d-7dcec2eaf9b0"/>
  </w15:person>
  <w15:person w15:author="Karolin Ecke">
    <w15:presenceInfo w15:providerId="AD" w15:userId="S::karolin.ecke@intelligentgrowthsolutions.com::f2fb7773-ec9a-4d32-9e09-2671f1d75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CA"/>
    <w:rsid w:val="00003CFC"/>
    <w:rsid w:val="00004B09"/>
    <w:rsid w:val="00011721"/>
    <w:rsid w:val="000309BC"/>
    <w:rsid w:val="00031316"/>
    <w:rsid w:val="00052225"/>
    <w:rsid w:val="00062BE6"/>
    <w:rsid w:val="000A3407"/>
    <w:rsid w:val="000B1CC9"/>
    <w:rsid w:val="00117A0B"/>
    <w:rsid w:val="00206175"/>
    <w:rsid w:val="00207B40"/>
    <w:rsid w:val="002B2C25"/>
    <w:rsid w:val="002B3E75"/>
    <w:rsid w:val="002E22DD"/>
    <w:rsid w:val="00300374"/>
    <w:rsid w:val="003B59CA"/>
    <w:rsid w:val="00433852"/>
    <w:rsid w:val="0048219D"/>
    <w:rsid w:val="004832F9"/>
    <w:rsid w:val="004A6BD7"/>
    <w:rsid w:val="004B6200"/>
    <w:rsid w:val="0053540C"/>
    <w:rsid w:val="0056477B"/>
    <w:rsid w:val="006A30AA"/>
    <w:rsid w:val="006C1901"/>
    <w:rsid w:val="00770154"/>
    <w:rsid w:val="0078009A"/>
    <w:rsid w:val="007C0EEC"/>
    <w:rsid w:val="00801C10"/>
    <w:rsid w:val="00803EB9"/>
    <w:rsid w:val="008D443F"/>
    <w:rsid w:val="00906B5B"/>
    <w:rsid w:val="00913A7B"/>
    <w:rsid w:val="00974EE0"/>
    <w:rsid w:val="00A60546"/>
    <w:rsid w:val="00AB3E1C"/>
    <w:rsid w:val="00AC706A"/>
    <w:rsid w:val="00AD6F57"/>
    <w:rsid w:val="00B12DF3"/>
    <w:rsid w:val="00B67B3B"/>
    <w:rsid w:val="00BA6CFE"/>
    <w:rsid w:val="00C31C2A"/>
    <w:rsid w:val="00C56BF6"/>
    <w:rsid w:val="00C803AE"/>
    <w:rsid w:val="00CF37D6"/>
    <w:rsid w:val="00D35A04"/>
    <w:rsid w:val="00D550EE"/>
    <w:rsid w:val="00DC1966"/>
    <w:rsid w:val="00DE38B8"/>
    <w:rsid w:val="00DF4287"/>
    <w:rsid w:val="00DF6D00"/>
    <w:rsid w:val="00E0441D"/>
    <w:rsid w:val="00E72533"/>
    <w:rsid w:val="00E83E52"/>
    <w:rsid w:val="00E9481F"/>
    <w:rsid w:val="00EC0649"/>
    <w:rsid w:val="00EE37CD"/>
    <w:rsid w:val="00EF45FE"/>
    <w:rsid w:val="00F13FDD"/>
    <w:rsid w:val="1B944D12"/>
    <w:rsid w:val="1BE5B4DB"/>
    <w:rsid w:val="21FC81FC"/>
    <w:rsid w:val="325B9061"/>
    <w:rsid w:val="3ECBDD34"/>
    <w:rsid w:val="437C34CD"/>
    <w:rsid w:val="4B1570C1"/>
    <w:rsid w:val="4C19644E"/>
    <w:rsid w:val="5A9BD713"/>
    <w:rsid w:val="5B877AAA"/>
    <w:rsid w:val="6B2228E6"/>
    <w:rsid w:val="6E5B7354"/>
    <w:rsid w:val="791B13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DF33"/>
  <w15:chartTrackingRefBased/>
  <w15:docId w15:val="{D7586C69-9C5D-45C6-8B1E-250E0CFC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9CA"/>
    <w:pPr>
      <w:ind w:left="720"/>
      <w:contextualSpacing/>
    </w:pPr>
  </w:style>
  <w:style w:type="paragraph" w:styleId="Title">
    <w:name w:val="Title"/>
    <w:basedOn w:val="Normal"/>
    <w:next w:val="Normal"/>
    <w:link w:val="TitleChar"/>
    <w:uiPriority w:val="10"/>
    <w:qFormat/>
    <w:rsid w:val="00C80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03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3AE"/>
    <w:pPr>
      <w:outlineLvl w:val="9"/>
    </w:pPr>
    <w:rPr>
      <w:lang w:val="en-US"/>
    </w:rPr>
  </w:style>
  <w:style w:type="paragraph" w:styleId="TOC1">
    <w:name w:val="toc 1"/>
    <w:basedOn w:val="Normal"/>
    <w:next w:val="Normal"/>
    <w:autoRedefine/>
    <w:uiPriority w:val="39"/>
    <w:unhideWhenUsed/>
    <w:rsid w:val="00C803AE"/>
    <w:pPr>
      <w:spacing w:after="100"/>
    </w:pPr>
  </w:style>
  <w:style w:type="character" w:styleId="Hyperlink">
    <w:name w:val="Hyperlink"/>
    <w:basedOn w:val="DefaultParagraphFont"/>
    <w:uiPriority w:val="99"/>
    <w:unhideWhenUsed/>
    <w:rsid w:val="00C803AE"/>
    <w:rPr>
      <w:color w:val="0563C1" w:themeColor="hyperlink"/>
      <w:u w:val="single"/>
    </w:rPr>
  </w:style>
  <w:style w:type="character" w:customStyle="1" w:styleId="Heading2Char">
    <w:name w:val="Heading 2 Char"/>
    <w:basedOn w:val="DefaultParagraphFont"/>
    <w:link w:val="Heading2"/>
    <w:uiPriority w:val="9"/>
    <w:rsid w:val="00C803A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3E1C"/>
    <w:pPr>
      <w:spacing w:after="100"/>
      <w:ind w:left="220"/>
    </w:pPr>
  </w:style>
  <w:style w:type="paragraph" w:styleId="Revision">
    <w:name w:val="Revision"/>
    <w:hidden/>
    <w:uiPriority w:val="99"/>
    <w:semiHidden/>
    <w:rsid w:val="007C0EEC"/>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FC2798EC72914EABDC72AD9092677A" ma:contentTypeVersion="12" ma:contentTypeDescription="Create a new document." ma:contentTypeScope="" ma:versionID="72c70cbc9d9447298b8ec0a45df6a26e">
  <xsd:schema xmlns:xsd="http://www.w3.org/2001/XMLSchema" xmlns:xs="http://www.w3.org/2001/XMLSchema" xmlns:p="http://schemas.microsoft.com/office/2006/metadata/properties" xmlns:ns2="5cb5507d-8277-4abc-be73-5c1b01c3d812" xmlns:ns3="85000a0e-524d-44b8-9057-1380274cc3d0" targetNamespace="http://schemas.microsoft.com/office/2006/metadata/properties" ma:root="true" ma:fieldsID="bf7ddeac296cc73459e38eac38c265d5" ns2:_="" ns3:_="">
    <xsd:import namespace="5cb5507d-8277-4abc-be73-5c1b01c3d812"/>
    <xsd:import namespace="85000a0e-524d-44b8-9057-1380274cc3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507d-8277-4abc-be73-5c1b01c3d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00a0e-524d-44b8-9057-1380274cc3d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D7C2C-C05C-4010-8801-90072FB482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84850A-1DF1-4271-A69F-CDDAAC8A5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507d-8277-4abc-be73-5c1b01c3d812"/>
    <ds:schemaRef ds:uri="85000a0e-524d-44b8-9057-1380274cc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827681-D9D0-4BA8-B5DA-A6757358CCB9}">
  <ds:schemaRefs>
    <ds:schemaRef ds:uri="http://schemas.microsoft.com/sharepoint/v3/contenttype/forms"/>
  </ds:schemaRefs>
</ds:datastoreItem>
</file>

<file path=customXml/itemProps4.xml><?xml version="1.0" encoding="utf-8"?>
<ds:datastoreItem xmlns:ds="http://schemas.openxmlformats.org/officeDocument/2006/customXml" ds:itemID="{0D025B40-5F5D-4D9E-998A-D31CC69B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Hayward</dc:creator>
  <cp:keywords/>
  <dc:description/>
  <cp:lastModifiedBy>Andy Hayward</cp:lastModifiedBy>
  <cp:revision>52</cp:revision>
  <dcterms:created xsi:type="dcterms:W3CDTF">2023-09-11T22:43:00Z</dcterms:created>
  <dcterms:modified xsi:type="dcterms:W3CDTF">2023-09-14T11:52:00Z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0x010100A9FC2798EC72914EABDC72AD9092677A</vt:lpwstr>
  </property>
</Properties>
</file>